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BD1" w:rsidRPr="00D25559" w:rsidRDefault="00BF6BD1" w:rsidP="00BF6BD1">
      <w:pPr>
        <w:pStyle w:val="NoSpacing"/>
        <w:pBdr>
          <w:bottom w:val="double" w:sz="6" w:space="1" w:color="auto"/>
        </w:pBdr>
        <w:rPr>
          <w:rFonts w:cstheme="minorHAnsi"/>
          <w:sz w:val="24"/>
          <w:szCs w:val="24"/>
        </w:rPr>
      </w:pPr>
    </w:p>
    <w:p w:rsidR="00BF6BD1" w:rsidRPr="00D25559" w:rsidRDefault="00BF6BD1" w:rsidP="00BF6BD1">
      <w:pPr>
        <w:pStyle w:val="NoSpacing"/>
        <w:rPr>
          <w:rFonts w:cstheme="minorHAnsi"/>
          <w:sz w:val="24"/>
          <w:szCs w:val="24"/>
        </w:rPr>
      </w:pPr>
    </w:p>
    <w:p w:rsidR="0038173A" w:rsidRDefault="5D8ECB5B" w:rsidP="00E965AF">
      <w:pPr>
        <w:pStyle w:val="NoSpacing"/>
        <w:rPr>
          <w:rFonts w:cstheme="minorHAnsi"/>
          <w:sz w:val="24"/>
          <w:szCs w:val="24"/>
        </w:rPr>
      </w:pPr>
      <w:r w:rsidRPr="5D8ECB5B">
        <w:rPr>
          <w:b/>
          <w:bCs/>
          <w:sz w:val="24"/>
          <w:szCs w:val="24"/>
        </w:rPr>
        <w:t>Assignment:</w:t>
      </w:r>
      <w:r w:rsidRPr="5D8ECB5B">
        <w:rPr>
          <w:sz w:val="24"/>
          <w:szCs w:val="24"/>
        </w:rPr>
        <w:t xml:space="preserve"> SFM-03-Assignment </w:t>
      </w:r>
    </w:p>
    <w:p w:rsidR="00BF6BD1" w:rsidRPr="00D25559" w:rsidRDefault="00BF6BD1" w:rsidP="00BF6BD1">
      <w:pPr>
        <w:pStyle w:val="NoSpacing"/>
        <w:rPr>
          <w:rFonts w:cstheme="minorHAnsi"/>
          <w:b/>
          <w:sz w:val="24"/>
          <w:szCs w:val="24"/>
        </w:rPr>
      </w:pPr>
      <w:r w:rsidRPr="00D25559">
        <w:rPr>
          <w:rFonts w:cstheme="minorHAnsi"/>
          <w:b/>
          <w:sz w:val="24"/>
          <w:szCs w:val="24"/>
        </w:rPr>
        <w:t xml:space="preserve">Submitted By: </w:t>
      </w:r>
      <w:ins w:id="0" w:author="Microsoft account" w:date="2021-01-29T00:13:00Z">
        <w:r w:rsidR="00236DC1" w:rsidRPr="00236DC1">
          <w:rPr>
            <w:rFonts w:cstheme="minorHAnsi"/>
            <w:b/>
            <w:color w:val="0070C0"/>
            <w:sz w:val="24"/>
            <w:szCs w:val="24"/>
            <w:rPrChange w:id="1" w:author="Microsoft account" w:date="2021-01-29T00:13:00Z">
              <w:rPr>
                <w:rFonts w:cstheme="minorHAnsi"/>
                <w:b/>
                <w:sz w:val="24"/>
                <w:szCs w:val="24"/>
              </w:rPr>
            </w:rPrChange>
          </w:rPr>
          <w:t>Souvik Chanda</w:t>
        </w:r>
      </w:ins>
    </w:p>
    <w:p w:rsidR="00BF6BD1" w:rsidRPr="00D25559" w:rsidRDefault="00BF6BD1" w:rsidP="00BF6BD1">
      <w:pPr>
        <w:pStyle w:val="NoSpacing"/>
        <w:pBdr>
          <w:bottom w:val="double" w:sz="6" w:space="1" w:color="auto"/>
        </w:pBdr>
        <w:rPr>
          <w:rFonts w:cstheme="minorHAnsi"/>
          <w:b/>
          <w:sz w:val="24"/>
          <w:szCs w:val="24"/>
        </w:rPr>
      </w:pPr>
    </w:p>
    <w:p w:rsidR="0055084F" w:rsidRPr="008F4983" w:rsidRDefault="0055084F" w:rsidP="0055084F">
      <w:pPr>
        <w:rPr>
          <w:sz w:val="24"/>
          <w:szCs w:val="24"/>
        </w:rPr>
      </w:pPr>
      <w:r w:rsidRPr="008F4983">
        <w:rPr>
          <w:b/>
          <w:sz w:val="24"/>
          <w:szCs w:val="24"/>
          <w:u w:val="single"/>
        </w:rPr>
        <w:t>INSTRUCTIONS</w:t>
      </w:r>
      <w:r w:rsidRPr="008F4983">
        <w:rPr>
          <w:sz w:val="24"/>
          <w:szCs w:val="24"/>
        </w:rPr>
        <w:t>:</w:t>
      </w:r>
    </w:p>
    <w:p w:rsidR="0055084F" w:rsidRDefault="0055084F" w:rsidP="004F14F9">
      <w:pPr>
        <w:rPr>
          <w:sz w:val="24"/>
          <w:szCs w:val="24"/>
        </w:rPr>
      </w:pPr>
      <w:r w:rsidRPr="008D156A">
        <w:rPr>
          <w:sz w:val="24"/>
          <w:szCs w:val="24"/>
        </w:rPr>
        <w:t xml:space="preserve">1. </w:t>
      </w:r>
      <w:r w:rsidR="004F14F9">
        <w:rPr>
          <w:sz w:val="24"/>
          <w:szCs w:val="24"/>
        </w:rPr>
        <w:t>Use the MS Excel File “</w:t>
      </w:r>
      <w:r w:rsidR="007D3C75">
        <w:rPr>
          <w:sz w:val="24"/>
          <w:szCs w:val="24"/>
        </w:rPr>
        <w:t>XL_FILE_SFM-03_AssignmentData</w:t>
      </w:r>
      <w:r w:rsidR="004F14F9">
        <w:rPr>
          <w:sz w:val="24"/>
          <w:szCs w:val="24"/>
        </w:rPr>
        <w:t xml:space="preserve">” to complete this assignment. </w:t>
      </w:r>
      <w:r w:rsidR="00D86D15">
        <w:rPr>
          <w:sz w:val="24"/>
          <w:szCs w:val="24"/>
        </w:rPr>
        <w:t xml:space="preserve">Refer to relevant sheets within this Excel file to answer the respective questions given here. </w:t>
      </w:r>
    </w:p>
    <w:p w:rsidR="004F14F9" w:rsidRDefault="004F14F9" w:rsidP="004F14F9">
      <w:pPr>
        <w:rPr>
          <w:sz w:val="24"/>
          <w:szCs w:val="24"/>
        </w:rPr>
      </w:pPr>
      <w:r>
        <w:rPr>
          <w:sz w:val="24"/>
          <w:szCs w:val="24"/>
        </w:rPr>
        <w:t xml:space="preserve">2. Upload the updated MS Excel File and this word file to submit your work. </w:t>
      </w:r>
    </w:p>
    <w:p w:rsidR="004F14F9" w:rsidRDefault="7BC3CE28" w:rsidP="7BC3CE28">
      <w:pPr>
        <w:rPr>
          <w:sz w:val="24"/>
          <w:szCs w:val="24"/>
        </w:rPr>
      </w:pPr>
      <w:r w:rsidRPr="7BC3CE28">
        <w:rPr>
          <w:b/>
          <w:bCs/>
          <w:sz w:val="24"/>
          <w:szCs w:val="24"/>
        </w:rPr>
        <w:t>HINT:</w:t>
      </w:r>
      <w:r w:rsidRPr="7BC3CE28">
        <w:rPr>
          <w:sz w:val="24"/>
          <w:szCs w:val="24"/>
        </w:rPr>
        <w:t xml:space="preserve"> Please refer to “</w:t>
      </w:r>
      <w:proofErr w:type="spellStart"/>
      <w:r w:rsidRPr="7BC3CE28">
        <w:rPr>
          <w:sz w:val="24"/>
          <w:szCs w:val="24"/>
        </w:rPr>
        <w:t>After_Class</w:t>
      </w:r>
      <w:proofErr w:type="spellEnd"/>
      <w:r w:rsidRPr="7BC3CE28">
        <w:rPr>
          <w:sz w:val="24"/>
          <w:szCs w:val="24"/>
        </w:rPr>
        <w:t xml:space="preserve">--SFM-03- Latest </w:t>
      </w:r>
      <w:proofErr w:type="gramStart"/>
      <w:r w:rsidRPr="7BC3CE28">
        <w:rPr>
          <w:sz w:val="24"/>
          <w:szCs w:val="24"/>
        </w:rPr>
        <w:t>In</w:t>
      </w:r>
      <w:proofErr w:type="gramEnd"/>
      <w:r w:rsidRPr="7BC3CE28">
        <w:rPr>
          <w:sz w:val="24"/>
          <w:szCs w:val="24"/>
        </w:rPr>
        <w:t xml:space="preserve"> Class Solution” and lecture recording to do this assignment. </w:t>
      </w:r>
    </w:p>
    <w:p w:rsidR="004F14F9" w:rsidRPr="008A0AA5" w:rsidRDefault="004F14F9" w:rsidP="004F14F9">
      <w:pPr>
        <w:rPr>
          <w:sz w:val="24"/>
          <w:szCs w:val="24"/>
        </w:rPr>
      </w:pPr>
    </w:p>
    <w:p w:rsidR="00D86D15" w:rsidRPr="008F4983" w:rsidRDefault="00D86D15" w:rsidP="00D86D15">
      <w:pPr>
        <w:rPr>
          <w:b/>
          <w:sz w:val="24"/>
          <w:szCs w:val="24"/>
          <w:u w:val="single"/>
        </w:rPr>
      </w:pPr>
      <w:r w:rsidRPr="008F4983">
        <w:rPr>
          <w:b/>
          <w:sz w:val="24"/>
          <w:szCs w:val="24"/>
          <w:u w:val="single"/>
        </w:rPr>
        <w:t>Question 1:</w:t>
      </w:r>
    </w:p>
    <w:p w:rsidR="2EB77073" w:rsidRDefault="23D8B60B" w:rsidP="23D8B60B">
      <w:pPr>
        <w:spacing w:beforeAutospacing="1" w:afterAutospacing="1" w:line="240" w:lineRule="auto"/>
        <w:rPr>
          <w:rFonts w:eastAsiaTheme="minorEastAsia"/>
          <w:sz w:val="24"/>
          <w:szCs w:val="24"/>
          <w:lang w:eastAsia="en-IN"/>
        </w:rPr>
      </w:pPr>
      <w:r w:rsidRPr="23D8B60B">
        <w:rPr>
          <w:rFonts w:eastAsiaTheme="minorEastAsia"/>
          <w:sz w:val="24"/>
          <w:szCs w:val="24"/>
          <w:lang w:eastAsia="en-IN"/>
        </w:rPr>
        <w:t xml:space="preserve">1.  </w:t>
      </w:r>
      <w:r w:rsidR="003B0A9B">
        <w:rPr>
          <w:rFonts w:eastAsiaTheme="minorEastAsia"/>
          <w:sz w:val="24"/>
          <w:szCs w:val="24"/>
          <w:lang w:eastAsia="en-IN"/>
        </w:rPr>
        <w:t xml:space="preserve">Compute the </w:t>
      </w:r>
      <w:r w:rsidRPr="23D8B60B">
        <w:rPr>
          <w:rFonts w:eastAsiaTheme="minorEastAsia"/>
          <w:sz w:val="24"/>
          <w:szCs w:val="24"/>
          <w:lang w:eastAsia="en-IN"/>
        </w:rPr>
        <w:t xml:space="preserve">Standard deviation </w:t>
      </w:r>
      <w:r w:rsidR="003B0A9B">
        <w:rPr>
          <w:rFonts w:eastAsiaTheme="minorEastAsia"/>
          <w:sz w:val="24"/>
          <w:szCs w:val="24"/>
          <w:lang w:eastAsia="en-IN"/>
        </w:rPr>
        <w:t xml:space="preserve">step-by-step </w:t>
      </w:r>
      <w:r w:rsidRPr="23D8B60B">
        <w:rPr>
          <w:rFonts w:eastAsiaTheme="minorEastAsia"/>
          <w:sz w:val="24"/>
          <w:szCs w:val="24"/>
          <w:lang w:eastAsia="en-IN"/>
        </w:rPr>
        <w:t xml:space="preserve">using the raw formula as well as </w:t>
      </w:r>
      <w:r w:rsidR="003B0A9B">
        <w:rPr>
          <w:rFonts w:eastAsiaTheme="minorEastAsia"/>
          <w:sz w:val="24"/>
          <w:szCs w:val="24"/>
          <w:lang w:eastAsia="en-IN"/>
        </w:rPr>
        <w:t xml:space="preserve">the built-in </w:t>
      </w:r>
      <w:r w:rsidRPr="23D8B60B">
        <w:rPr>
          <w:rFonts w:eastAsiaTheme="minorEastAsia"/>
          <w:sz w:val="24"/>
          <w:szCs w:val="24"/>
          <w:lang w:eastAsia="en-IN"/>
        </w:rPr>
        <w:t>excel formula for SBI and SPY in the Assignment.xlsx. (</w:t>
      </w:r>
      <w:proofErr w:type="gramStart"/>
      <w:r w:rsidRPr="23D8B60B">
        <w:rPr>
          <w:rFonts w:eastAsiaTheme="minorEastAsia"/>
          <w:sz w:val="24"/>
          <w:szCs w:val="24"/>
          <w:lang w:eastAsia="en-IN"/>
        </w:rPr>
        <w:t>refer</w:t>
      </w:r>
      <w:proofErr w:type="gramEnd"/>
      <w:r w:rsidRPr="23D8B60B">
        <w:rPr>
          <w:rFonts w:eastAsiaTheme="minorEastAsia"/>
          <w:sz w:val="24"/>
          <w:szCs w:val="24"/>
          <w:lang w:eastAsia="en-IN"/>
        </w:rPr>
        <w:t xml:space="preserve"> sheet “SBI and SPY”)</w:t>
      </w:r>
    </w:p>
    <w:p w:rsidR="00977125" w:rsidRPr="00977125" w:rsidRDefault="00977125" w:rsidP="00977125">
      <w:pPr>
        <w:rPr>
          <w:b/>
          <w:color w:val="0070C0"/>
          <w:sz w:val="24"/>
          <w:szCs w:val="24"/>
          <w:u w:val="single"/>
        </w:rPr>
      </w:pPr>
      <w:r w:rsidRPr="00977125">
        <w:rPr>
          <w:b/>
          <w:color w:val="0070C0"/>
          <w:sz w:val="24"/>
          <w:szCs w:val="24"/>
          <w:u w:val="single"/>
        </w:rPr>
        <w:t>Answer 1:</w:t>
      </w:r>
    </w:p>
    <w:p w:rsidR="00190F0F" w:rsidRDefault="00190F0F">
      <w:pPr>
        <w:rPr>
          <w:ins w:id="2" w:author="Microsoft account" w:date="2021-01-29T21:50:00Z"/>
          <w:color w:val="0070C0"/>
          <w:sz w:val="24"/>
          <w:szCs w:val="24"/>
        </w:rPr>
      </w:pPr>
      <w:ins w:id="3" w:author="Microsoft account" w:date="2021-01-29T20:04:00Z">
        <w:r w:rsidRPr="00190F0F">
          <w:rPr>
            <w:color w:val="0070C0"/>
            <w:sz w:val="24"/>
            <w:szCs w:val="24"/>
            <w:rPrChange w:id="4" w:author="Microsoft account" w:date="2021-01-29T20:06:00Z">
              <w:rPr/>
            </w:rPrChange>
          </w:rPr>
          <w:t xml:space="preserve">Please refer </w:t>
        </w:r>
      </w:ins>
      <w:ins w:id="5" w:author="Microsoft account" w:date="2021-01-29T20:05:00Z">
        <w:r w:rsidRPr="00190F0F">
          <w:rPr>
            <w:color w:val="0070C0"/>
            <w:sz w:val="24"/>
            <w:szCs w:val="24"/>
            <w:rPrChange w:id="6" w:author="Microsoft account" w:date="2021-01-29T20:06:00Z">
              <w:rPr/>
            </w:rPrChange>
          </w:rPr>
          <w:t>D23, E23 for value</w:t>
        </w:r>
      </w:ins>
      <w:ins w:id="7" w:author="Microsoft account" w:date="2021-01-29T20:06:00Z">
        <w:r w:rsidRPr="00190F0F">
          <w:rPr>
            <w:color w:val="0070C0"/>
            <w:sz w:val="24"/>
            <w:szCs w:val="24"/>
            <w:rPrChange w:id="8" w:author="Microsoft account" w:date="2021-01-29T20:06:00Z">
              <w:rPr>
                <w:sz w:val="24"/>
                <w:szCs w:val="24"/>
              </w:rPr>
            </w:rPrChange>
          </w:rPr>
          <w:t>s</w:t>
        </w:r>
      </w:ins>
      <w:ins w:id="9" w:author="Microsoft account" w:date="2021-01-29T20:05:00Z">
        <w:r w:rsidRPr="00190F0F">
          <w:rPr>
            <w:color w:val="0070C0"/>
            <w:sz w:val="24"/>
            <w:szCs w:val="24"/>
            <w:rPrChange w:id="10" w:author="Microsoft account" w:date="2021-01-29T20:06:00Z">
              <w:rPr/>
            </w:rPrChange>
          </w:rPr>
          <w:t xml:space="preserve"> calculated using built-in formula</w:t>
        </w:r>
        <w:r w:rsidRPr="00190F0F">
          <w:rPr>
            <w:color w:val="0070C0"/>
            <w:sz w:val="24"/>
            <w:szCs w:val="24"/>
            <w:rPrChange w:id="11" w:author="Microsoft account" w:date="2021-01-29T20:06:00Z">
              <w:rPr>
                <w:sz w:val="24"/>
                <w:szCs w:val="24"/>
              </w:rPr>
            </w:rPrChange>
          </w:rPr>
          <w:t xml:space="preserve"> and columns L &amp; M for values </w:t>
        </w:r>
      </w:ins>
      <w:ins w:id="12" w:author="Microsoft account" w:date="2021-01-29T20:06:00Z">
        <w:r w:rsidRPr="00190F0F">
          <w:rPr>
            <w:color w:val="0070C0"/>
            <w:sz w:val="24"/>
            <w:szCs w:val="24"/>
            <w:rPrChange w:id="13" w:author="Microsoft account" w:date="2021-01-29T20:06:00Z">
              <w:rPr>
                <w:sz w:val="24"/>
                <w:szCs w:val="24"/>
              </w:rPr>
            </w:rPrChange>
          </w:rPr>
          <w:t>calculated</w:t>
        </w:r>
      </w:ins>
      <w:ins w:id="14" w:author="Microsoft account" w:date="2021-01-29T20:05:00Z">
        <w:r w:rsidRPr="00190F0F">
          <w:rPr>
            <w:color w:val="0070C0"/>
            <w:sz w:val="24"/>
            <w:szCs w:val="24"/>
            <w:rPrChange w:id="15" w:author="Microsoft account" w:date="2021-01-29T20:06:00Z">
              <w:rPr>
                <w:sz w:val="24"/>
                <w:szCs w:val="24"/>
              </w:rPr>
            </w:rPrChange>
          </w:rPr>
          <w:t xml:space="preserve"> step by step.</w:t>
        </w:r>
      </w:ins>
    </w:p>
    <w:p w:rsidR="0022158A" w:rsidRPr="00190F0F" w:rsidRDefault="0022158A">
      <w:pPr>
        <w:rPr>
          <w:color w:val="0070C0"/>
          <w:sz w:val="24"/>
          <w:szCs w:val="24"/>
          <w:rPrChange w:id="16" w:author="Microsoft account" w:date="2021-01-29T20:06:00Z">
            <w:rPr/>
          </w:rPrChange>
        </w:rPr>
      </w:pPr>
      <w:ins w:id="17" w:author="Microsoft account" w:date="2021-01-29T21:50:00Z">
        <w:r>
          <w:rPr>
            <w:color w:val="0070C0"/>
            <w:sz w:val="24"/>
            <w:szCs w:val="24"/>
          </w:rPr>
          <w:t>Please note that the data has been sorted from oldest to newest dates.</w:t>
        </w:r>
      </w:ins>
    </w:p>
    <w:p w:rsidR="00D86D15" w:rsidRPr="008F4983" w:rsidRDefault="00D86D15" w:rsidP="00D86D15">
      <w:pPr>
        <w:rPr>
          <w:b/>
          <w:sz w:val="24"/>
          <w:szCs w:val="24"/>
          <w:u w:val="single"/>
        </w:rPr>
      </w:pPr>
      <w:r w:rsidRPr="008F4983">
        <w:rPr>
          <w:b/>
          <w:sz w:val="24"/>
          <w:szCs w:val="24"/>
          <w:u w:val="single"/>
        </w:rPr>
        <w:t xml:space="preserve">Question 2: </w:t>
      </w:r>
    </w:p>
    <w:p w:rsidR="0071413A" w:rsidRPr="007D5AB6" w:rsidRDefault="0071413A" w:rsidP="0071413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2. </w:t>
      </w:r>
      <w:r w:rsidR="003B0A9B">
        <w:rPr>
          <w:rFonts w:eastAsia="Times New Roman" w:cstheme="minorHAnsi"/>
          <w:sz w:val="24"/>
          <w:szCs w:val="24"/>
          <w:lang w:eastAsia="en-IN"/>
        </w:rPr>
        <w:t xml:space="preserve">Compute the </w:t>
      </w:r>
      <w:r w:rsidRPr="007D5AB6">
        <w:rPr>
          <w:rFonts w:eastAsia="Times New Roman" w:cstheme="minorHAnsi"/>
          <w:sz w:val="24"/>
          <w:szCs w:val="24"/>
          <w:lang w:eastAsia="en-IN"/>
        </w:rPr>
        <w:t xml:space="preserve">Covariance </w:t>
      </w:r>
      <w:r w:rsidR="003B0A9B">
        <w:rPr>
          <w:rFonts w:eastAsia="Times New Roman" w:cstheme="minorHAnsi"/>
          <w:sz w:val="24"/>
          <w:szCs w:val="24"/>
          <w:lang w:eastAsia="en-IN"/>
        </w:rPr>
        <w:t xml:space="preserve">step-by-step </w:t>
      </w:r>
      <w:r w:rsidRPr="007D5AB6">
        <w:rPr>
          <w:rFonts w:eastAsia="Times New Roman" w:cstheme="minorHAnsi"/>
          <w:sz w:val="24"/>
          <w:szCs w:val="24"/>
          <w:lang w:eastAsia="en-IN"/>
        </w:rPr>
        <w:t xml:space="preserve">using the raw formula as well as </w:t>
      </w:r>
      <w:r w:rsidR="003B0A9B">
        <w:rPr>
          <w:rFonts w:eastAsia="Times New Roman" w:cstheme="minorHAnsi"/>
          <w:sz w:val="24"/>
          <w:szCs w:val="24"/>
          <w:lang w:eastAsia="en-IN"/>
        </w:rPr>
        <w:t xml:space="preserve">the built-in </w:t>
      </w:r>
      <w:r w:rsidRPr="007D5AB6">
        <w:rPr>
          <w:rFonts w:eastAsia="Times New Roman" w:cstheme="minorHAnsi"/>
          <w:sz w:val="24"/>
          <w:szCs w:val="24"/>
          <w:lang w:eastAsia="en-IN"/>
        </w:rPr>
        <w:t>excel formula (same two stocks as in Q1).</w:t>
      </w:r>
    </w:p>
    <w:p w:rsidR="004F2A73" w:rsidRPr="00977125" w:rsidRDefault="004F2A73" w:rsidP="004F2A73">
      <w:pPr>
        <w:rPr>
          <w:b/>
          <w:color w:val="0070C0"/>
          <w:sz w:val="24"/>
          <w:szCs w:val="24"/>
          <w:u w:val="single"/>
        </w:rPr>
      </w:pPr>
      <w:r w:rsidRPr="00977125">
        <w:rPr>
          <w:b/>
          <w:color w:val="0070C0"/>
          <w:sz w:val="24"/>
          <w:szCs w:val="24"/>
          <w:u w:val="single"/>
        </w:rPr>
        <w:t>Answer</w:t>
      </w:r>
      <w:r>
        <w:rPr>
          <w:b/>
          <w:color w:val="0070C0"/>
          <w:sz w:val="24"/>
          <w:szCs w:val="24"/>
          <w:u w:val="single"/>
        </w:rPr>
        <w:t xml:space="preserve"> 2</w:t>
      </w:r>
      <w:r w:rsidRPr="00977125">
        <w:rPr>
          <w:b/>
          <w:color w:val="0070C0"/>
          <w:sz w:val="24"/>
          <w:szCs w:val="24"/>
          <w:u w:val="single"/>
        </w:rPr>
        <w:t>:</w:t>
      </w:r>
    </w:p>
    <w:p w:rsidR="008A0AA5" w:rsidRDefault="00190F0F" w:rsidP="007A1459">
      <w:pPr>
        <w:rPr>
          <w:ins w:id="18" w:author="Microsoft account" w:date="2021-01-29T21:51:00Z"/>
          <w:color w:val="0070C0"/>
          <w:sz w:val="24"/>
          <w:szCs w:val="24"/>
        </w:rPr>
      </w:pPr>
      <w:ins w:id="19" w:author="Microsoft account" w:date="2021-01-29T20:06:00Z">
        <w:r w:rsidRPr="005169B3">
          <w:rPr>
            <w:color w:val="0070C0"/>
            <w:sz w:val="24"/>
            <w:szCs w:val="24"/>
          </w:rPr>
          <w:t xml:space="preserve">Please refer </w:t>
        </w:r>
        <w:r>
          <w:rPr>
            <w:color w:val="0070C0"/>
            <w:sz w:val="24"/>
            <w:szCs w:val="24"/>
          </w:rPr>
          <w:t>D24</w:t>
        </w:r>
        <w:r w:rsidRPr="005169B3">
          <w:rPr>
            <w:color w:val="0070C0"/>
            <w:sz w:val="24"/>
            <w:szCs w:val="24"/>
          </w:rPr>
          <w:t xml:space="preserve"> for value calculated using built-in formula and column </w:t>
        </w:r>
      </w:ins>
      <w:ins w:id="20" w:author="Microsoft account" w:date="2021-01-29T20:07:00Z">
        <w:r>
          <w:rPr>
            <w:color w:val="0070C0"/>
            <w:sz w:val="24"/>
            <w:szCs w:val="24"/>
          </w:rPr>
          <w:t xml:space="preserve">O </w:t>
        </w:r>
      </w:ins>
      <w:ins w:id="21" w:author="Microsoft account" w:date="2021-01-29T20:06:00Z">
        <w:r w:rsidRPr="005169B3">
          <w:rPr>
            <w:color w:val="0070C0"/>
            <w:sz w:val="24"/>
            <w:szCs w:val="24"/>
          </w:rPr>
          <w:t xml:space="preserve">for </w:t>
        </w:r>
        <w:r>
          <w:rPr>
            <w:color w:val="0070C0"/>
            <w:sz w:val="24"/>
            <w:szCs w:val="24"/>
          </w:rPr>
          <w:t>value</w:t>
        </w:r>
        <w:r w:rsidRPr="005169B3">
          <w:rPr>
            <w:color w:val="0070C0"/>
            <w:sz w:val="24"/>
            <w:szCs w:val="24"/>
          </w:rPr>
          <w:t xml:space="preserve"> calculated step by step.</w:t>
        </w:r>
      </w:ins>
    </w:p>
    <w:p w:rsidR="0022158A" w:rsidRPr="00190F0F" w:rsidRDefault="0022158A" w:rsidP="007A1459">
      <w:pPr>
        <w:rPr>
          <w:color w:val="0070C0"/>
          <w:sz w:val="24"/>
          <w:szCs w:val="24"/>
          <w:rPrChange w:id="22" w:author="Microsoft account" w:date="2021-01-29T20:06:00Z">
            <w:rPr>
              <w:sz w:val="24"/>
              <w:szCs w:val="24"/>
            </w:rPr>
          </w:rPrChange>
        </w:rPr>
      </w:pPr>
      <w:ins w:id="23" w:author="Microsoft account" w:date="2021-01-29T21:51:00Z">
        <w:r>
          <w:rPr>
            <w:color w:val="0070C0"/>
            <w:sz w:val="24"/>
            <w:szCs w:val="24"/>
          </w:rPr>
          <w:t>Please note that the data has been sorted from oldest to newest dates.</w:t>
        </w:r>
      </w:ins>
    </w:p>
    <w:p w:rsidR="0071413A" w:rsidRPr="008F4983" w:rsidRDefault="0071413A" w:rsidP="0071413A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3</w:t>
      </w:r>
      <w:r w:rsidRPr="008F4983">
        <w:rPr>
          <w:b/>
          <w:sz w:val="24"/>
          <w:szCs w:val="24"/>
          <w:u w:val="single"/>
        </w:rPr>
        <w:t xml:space="preserve">: </w:t>
      </w:r>
    </w:p>
    <w:p w:rsidR="0071413A" w:rsidRPr="007D5AB6" w:rsidRDefault="0071413A" w:rsidP="0071413A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3.  </w:t>
      </w:r>
      <w:r w:rsidRPr="007D5AB6">
        <w:rPr>
          <w:rFonts w:eastAsia="Times New Roman" w:cstheme="minorHAnsi"/>
          <w:sz w:val="24"/>
          <w:szCs w:val="24"/>
          <w:lang w:eastAsia="en-IN"/>
        </w:rPr>
        <w:t>Calculate the best possible portfolio weight distribution for same two stocks as in Q1, with a maximum standard deviation of 1%.</w:t>
      </w:r>
      <w:r w:rsidR="003B0A9B">
        <w:rPr>
          <w:rFonts w:eastAsia="Times New Roman" w:cstheme="minorHAnsi"/>
          <w:sz w:val="24"/>
          <w:szCs w:val="24"/>
          <w:lang w:eastAsia="en-IN"/>
        </w:rPr>
        <w:t xml:space="preserve"> The maximum standard deviation can be changed by the user and the output must highlight the best portfolio given the max. SD.</w:t>
      </w:r>
    </w:p>
    <w:p w:rsidR="004F2A73" w:rsidRPr="00977125" w:rsidRDefault="004F2A73" w:rsidP="004F2A73">
      <w:pPr>
        <w:rPr>
          <w:b/>
          <w:color w:val="0070C0"/>
          <w:sz w:val="24"/>
          <w:szCs w:val="24"/>
          <w:u w:val="single"/>
        </w:rPr>
      </w:pPr>
      <w:r w:rsidRPr="00977125">
        <w:rPr>
          <w:b/>
          <w:color w:val="0070C0"/>
          <w:sz w:val="24"/>
          <w:szCs w:val="24"/>
          <w:u w:val="single"/>
        </w:rPr>
        <w:t>Answer</w:t>
      </w:r>
      <w:r>
        <w:rPr>
          <w:b/>
          <w:color w:val="0070C0"/>
          <w:sz w:val="24"/>
          <w:szCs w:val="24"/>
          <w:u w:val="single"/>
        </w:rPr>
        <w:t xml:space="preserve"> 3</w:t>
      </w:r>
      <w:r w:rsidRPr="00977125">
        <w:rPr>
          <w:b/>
          <w:color w:val="0070C0"/>
          <w:sz w:val="24"/>
          <w:szCs w:val="24"/>
          <w:u w:val="single"/>
        </w:rPr>
        <w:t>:</w:t>
      </w:r>
    </w:p>
    <w:p w:rsidR="00F65556" w:rsidRDefault="002C0277" w:rsidP="007A1459">
      <w:pPr>
        <w:rPr>
          <w:ins w:id="24" w:author="Microsoft account" w:date="2021-02-01T21:41:00Z"/>
          <w:color w:val="0070C0"/>
          <w:sz w:val="24"/>
          <w:szCs w:val="24"/>
        </w:rPr>
      </w:pPr>
      <w:ins w:id="25" w:author="Microsoft account" w:date="2021-01-29T23:59:00Z">
        <w:r w:rsidRPr="00221F72">
          <w:rPr>
            <w:color w:val="0070C0"/>
            <w:sz w:val="24"/>
            <w:szCs w:val="24"/>
            <w:rPrChange w:id="26" w:author="Microsoft account" w:date="2021-01-30T00:04:00Z">
              <w:rPr>
                <w:sz w:val="24"/>
                <w:szCs w:val="24"/>
              </w:rPr>
            </w:rPrChange>
          </w:rPr>
          <w:lastRenderedPageBreak/>
          <w:t xml:space="preserve">Please refer columns R, </w:t>
        </w:r>
      </w:ins>
      <w:ins w:id="27" w:author="Microsoft account" w:date="2021-02-01T21:40:00Z">
        <w:r w:rsidR="00A81645">
          <w:rPr>
            <w:color w:val="0070C0"/>
            <w:sz w:val="24"/>
            <w:szCs w:val="24"/>
          </w:rPr>
          <w:t>S</w:t>
        </w:r>
      </w:ins>
      <w:ins w:id="28" w:author="Microsoft account" w:date="2021-01-29T23:59:00Z">
        <w:r w:rsidRPr="00221F72">
          <w:rPr>
            <w:color w:val="0070C0"/>
            <w:sz w:val="24"/>
            <w:szCs w:val="24"/>
            <w:rPrChange w:id="29" w:author="Microsoft account" w:date="2021-01-30T00:04:00Z">
              <w:rPr>
                <w:sz w:val="24"/>
                <w:szCs w:val="24"/>
              </w:rPr>
            </w:rPrChange>
          </w:rPr>
          <w:t xml:space="preserve"> for the portfolio weight distribution</w:t>
        </w:r>
      </w:ins>
      <w:ins w:id="30" w:author="Microsoft account" w:date="2021-02-01T21:41:00Z">
        <w:r w:rsidR="00F65556">
          <w:rPr>
            <w:color w:val="0070C0"/>
            <w:sz w:val="24"/>
            <w:szCs w:val="24"/>
          </w:rPr>
          <w:t>s</w:t>
        </w:r>
      </w:ins>
      <w:ins w:id="31" w:author="Microsoft account" w:date="2021-01-29T23:59:00Z">
        <w:r w:rsidRPr="00221F72">
          <w:rPr>
            <w:color w:val="0070C0"/>
            <w:sz w:val="24"/>
            <w:szCs w:val="24"/>
            <w:rPrChange w:id="32" w:author="Microsoft account" w:date="2021-01-30T00:04:00Z">
              <w:rPr>
                <w:sz w:val="24"/>
                <w:szCs w:val="24"/>
              </w:rPr>
            </w:rPrChange>
          </w:rPr>
          <w:t xml:space="preserve"> and T, U for the corresponding returns and standard deviations. </w:t>
        </w:r>
      </w:ins>
    </w:p>
    <w:p w:rsidR="00A81645" w:rsidRDefault="002C0277" w:rsidP="007A1459">
      <w:pPr>
        <w:rPr>
          <w:ins w:id="33" w:author="Microsoft account" w:date="2021-02-01T21:40:00Z"/>
          <w:color w:val="0070C0"/>
          <w:sz w:val="24"/>
          <w:szCs w:val="24"/>
        </w:rPr>
      </w:pPr>
      <w:bookmarkStart w:id="34" w:name="_GoBack"/>
      <w:bookmarkEnd w:id="34"/>
      <w:ins w:id="35" w:author="Microsoft account" w:date="2021-01-30T00:00:00Z">
        <w:r w:rsidRPr="00221F72">
          <w:rPr>
            <w:color w:val="0070C0"/>
            <w:sz w:val="24"/>
            <w:szCs w:val="24"/>
            <w:rPrChange w:id="36" w:author="Microsoft account" w:date="2021-01-30T00:04:00Z">
              <w:rPr>
                <w:sz w:val="24"/>
                <w:szCs w:val="24"/>
              </w:rPr>
            </w:rPrChange>
          </w:rPr>
          <w:t xml:space="preserve">Please enter the desired maximum standard deviation of returns in Y3. </w:t>
        </w:r>
      </w:ins>
    </w:p>
    <w:p w:rsidR="00A81645" w:rsidRDefault="002C0277" w:rsidP="007A1459">
      <w:pPr>
        <w:rPr>
          <w:ins w:id="37" w:author="Microsoft account" w:date="2021-02-01T21:40:00Z"/>
          <w:color w:val="0070C0"/>
          <w:sz w:val="24"/>
          <w:szCs w:val="24"/>
        </w:rPr>
      </w:pPr>
      <w:ins w:id="38" w:author="Microsoft account" w:date="2021-01-30T00:00:00Z">
        <w:r w:rsidRPr="00221F72">
          <w:rPr>
            <w:color w:val="0070C0"/>
            <w:sz w:val="24"/>
            <w:szCs w:val="24"/>
            <w:rPrChange w:id="39" w:author="Microsoft account" w:date="2021-01-30T00:04:00Z">
              <w:rPr>
                <w:sz w:val="24"/>
                <w:szCs w:val="24"/>
              </w:rPr>
            </w:rPrChange>
          </w:rPr>
          <w:t xml:space="preserve">The portfolio with the highest return but within the maximum </w:t>
        </w:r>
      </w:ins>
      <w:ins w:id="40" w:author="Microsoft account" w:date="2021-01-30T00:01:00Z">
        <w:r w:rsidRPr="00221F72">
          <w:rPr>
            <w:color w:val="0070C0"/>
            <w:sz w:val="24"/>
            <w:szCs w:val="24"/>
            <w:rPrChange w:id="41" w:author="Microsoft account" w:date="2021-01-30T00:04:00Z">
              <w:rPr>
                <w:sz w:val="24"/>
                <w:szCs w:val="24"/>
              </w:rPr>
            </w:rPrChange>
          </w:rPr>
          <w:t xml:space="preserve">allowed standard deviation gets highlighted in </w:t>
        </w:r>
        <w:r w:rsidRPr="00221F72">
          <w:rPr>
            <w:b/>
            <w:color w:val="92D050"/>
            <w:sz w:val="24"/>
            <w:szCs w:val="24"/>
            <w:rPrChange w:id="42" w:author="Microsoft account" w:date="2021-01-30T00:04:00Z">
              <w:rPr>
                <w:sz w:val="24"/>
                <w:szCs w:val="24"/>
              </w:rPr>
            </w:rPrChange>
          </w:rPr>
          <w:t>green</w:t>
        </w:r>
        <w:r w:rsidRPr="00221F72">
          <w:rPr>
            <w:color w:val="0070C0"/>
            <w:sz w:val="24"/>
            <w:szCs w:val="24"/>
            <w:rPrChange w:id="43" w:author="Microsoft account" w:date="2021-01-30T00:04:00Z">
              <w:rPr>
                <w:sz w:val="24"/>
                <w:szCs w:val="24"/>
              </w:rPr>
            </w:rPrChange>
          </w:rPr>
          <w:t xml:space="preserve"> color. </w:t>
        </w:r>
      </w:ins>
      <w:ins w:id="44" w:author="Microsoft account" w:date="2021-01-30T00:02:00Z">
        <w:r w:rsidRPr="00221F72">
          <w:rPr>
            <w:color w:val="0070C0"/>
            <w:sz w:val="24"/>
            <w:szCs w:val="24"/>
            <w:rPrChange w:id="45" w:author="Microsoft account" w:date="2021-01-30T00:04:00Z">
              <w:rPr>
                <w:sz w:val="24"/>
                <w:szCs w:val="24"/>
              </w:rPr>
            </w:rPrChange>
          </w:rPr>
          <w:t>For instance, portfolio #65 gives the best return for 1.00% maximum standard deviation</w:t>
        </w:r>
      </w:ins>
      <w:ins w:id="46" w:author="Microsoft account" w:date="2021-01-29T23:59:00Z">
        <w:r w:rsidRPr="00221F72">
          <w:rPr>
            <w:color w:val="0070C0"/>
            <w:sz w:val="24"/>
            <w:szCs w:val="24"/>
            <w:rPrChange w:id="47" w:author="Microsoft account" w:date="2021-01-30T00:04:00Z">
              <w:rPr>
                <w:sz w:val="24"/>
                <w:szCs w:val="24"/>
              </w:rPr>
            </w:rPrChange>
          </w:rPr>
          <w:t xml:space="preserve"> and has been highlighted in green. </w:t>
        </w:r>
      </w:ins>
      <w:ins w:id="48" w:author="Microsoft account" w:date="2021-01-30T00:03:00Z">
        <w:r w:rsidRPr="00221F72">
          <w:rPr>
            <w:color w:val="0070C0"/>
            <w:sz w:val="24"/>
            <w:szCs w:val="24"/>
            <w:rPrChange w:id="49" w:author="Microsoft account" w:date="2021-01-30T00:04:00Z">
              <w:rPr>
                <w:sz w:val="24"/>
                <w:szCs w:val="24"/>
              </w:rPr>
            </w:rPrChange>
          </w:rPr>
          <w:t xml:space="preserve">The same portfolio can be seen in X6 to AB8 cells. </w:t>
        </w:r>
      </w:ins>
    </w:p>
    <w:p w:rsidR="008F4983" w:rsidRPr="00221F72" w:rsidRDefault="002C0277" w:rsidP="007A1459">
      <w:pPr>
        <w:rPr>
          <w:color w:val="0070C0"/>
          <w:sz w:val="24"/>
          <w:szCs w:val="24"/>
          <w:rPrChange w:id="50" w:author="Microsoft account" w:date="2021-01-30T00:04:00Z">
            <w:rPr>
              <w:sz w:val="24"/>
              <w:szCs w:val="24"/>
            </w:rPr>
          </w:rPrChange>
        </w:rPr>
      </w:pPr>
      <w:ins w:id="51" w:author="Microsoft account" w:date="2021-01-30T00:03:00Z">
        <w:r w:rsidRPr="00221F72">
          <w:rPr>
            <w:color w:val="0070C0"/>
            <w:sz w:val="24"/>
            <w:szCs w:val="24"/>
            <w:rPrChange w:id="52" w:author="Microsoft account" w:date="2021-01-30T00:04:00Z">
              <w:rPr>
                <w:sz w:val="24"/>
                <w:szCs w:val="24"/>
              </w:rPr>
            </w:rPrChange>
          </w:rPr>
          <w:t xml:space="preserve">Please feel free to change the max allowed standard deviation to see how the best portfolio gets highlighted and also showcased in </w:t>
        </w:r>
      </w:ins>
      <w:ins w:id="53" w:author="Microsoft account" w:date="2021-01-30T00:04:00Z">
        <w:r w:rsidRPr="00221F72">
          <w:rPr>
            <w:color w:val="0070C0"/>
            <w:sz w:val="24"/>
            <w:szCs w:val="24"/>
            <w:rPrChange w:id="54" w:author="Microsoft account" w:date="2021-01-30T00:04:00Z">
              <w:rPr>
                <w:sz w:val="24"/>
                <w:szCs w:val="24"/>
              </w:rPr>
            </w:rPrChange>
          </w:rPr>
          <w:t>X6 to AB8.</w:t>
        </w:r>
      </w:ins>
    </w:p>
    <w:p w:rsidR="00D86D15" w:rsidRPr="008F4983" w:rsidRDefault="00D86D15" w:rsidP="00D86D15">
      <w:pPr>
        <w:rPr>
          <w:b/>
          <w:sz w:val="24"/>
          <w:szCs w:val="24"/>
          <w:u w:val="single"/>
        </w:rPr>
      </w:pPr>
      <w:r w:rsidRPr="008F4983">
        <w:rPr>
          <w:b/>
          <w:sz w:val="24"/>
          <w:szCs w:val="24"/>
          <w:u w:val="single"/>
        </w:rPr>
        <w:t>Question 4:</w:t>
      </w:r>
    </w:p>
    <w:p w:rsidR="2EB77073" w:rsidRDefault="2EB77073" w:rsidP="2EB77073">
      <w:pPr>
        <w:spacing w:after="0" w:line="240" w:lineRule="auto"/>
        <w:rPr>
          <w:rFonts w:eastAsiaTheme="minorEastAsia"/>
          <w:sz w:val="24"/>
          <w:szCs w:val="24"/>
          <w:lang w:eastAsia="en-IN"/>
        </w:rPr>
      </w:pPr>
      <w:r w:rsidRPr="2EB77073">
        <w:rPr>
          <w:rFonts w:eastAsiaTheme="minorEastAsia"/>
          <w:sz w:val="24"/>
          <w:szCs w:val="24"/>
          <w:lang w:eastAsia="en-IN"/>
        </w:rPr>
        <w:t>4.  Bollinger band chart for S&amp;P500 data (using 15 day moving average and 15 day moving standard deviation). (</w:t>
      </w:r>
      <w:proofErr w:type="gramStart"/>
      <w:r w:rsidRPr="2EB77073">
        <w:rPr>
          <w:rFonts w:eastAsiaTheme="minorEastAsia"/>
          <w:sz w:val="24"/>
          <w:szCs w:val="24"/>
          <w:lang w:eastAsia="en-IN"/>
        </w:rPr>
        <w:t>refer</w:t>
      </w:r>
      <w:proofErr w:type="gramEnd"/>
      <w:r w:rsidRPr="2EB77073">
        <w:rPr>
          <w:rFonts w:eastAsiaTheme="minorEastAsia"/>
          <w:sz w:val="24"/>
          <w:szCs w:val="24"/>
          <w:lang w:eastAsia="en-IN"/>
        </w:rPr>
        <w:t xml:space="preserve"> sheet “SPY Bollinger Bands”)</w:t>
      </w:r>
    </w:p>
    <w:p w:rsidR="0071413A" w:rsidRPr="007D5AB6" w:rsidRDefault="0071413A" w:rsidP="0071413A">
      <w:pPr>
        <w:spacing w:after="0" w:line="240" w:lineRule="auto"/>
        <w:rPr>
          <w:rFonts w:eastAsia="Times New Roman" w:cs="Times New Roman"/>
          <w:sz w:val="24"/>
          <w:szCs w:val="24"/>
          <w:lang w:eastAsia="en-IN"/>
        </w:rPr>
      </w:pPr>
    </w:p>
    <w:p w:rsidR="0071413A" w:rsidRPr="007D5AB6" w:rsidRDefault="0071413A" w:rsidP="0071413A">
      <w:pPr>
        <w:spacing w:after="0" w:line="240" w:lineRule="auto"/>
        <w:ind w:firstLine="720"/>
        <w:rPr>
          <w:rFonts w:eastAsia="Times New Roman" w:cs="Times New Roman"/>
          <w:sz w:val="24"/>
          <w:szCs w:val="24"/>
          <w:lang w:eastAsia="en-IN"/>
        </w:rPr>
      </w:pPr>
      <w:r w:rsidRPr="007D5AB6">
        <w:rPr>
          <w:rFonts w:eastAsia="Times New Roman" w:cstheme="minorHAnsi"/>
          <w:sz w:val="24"/>
          <w:szCs w:val="24"/>
          <w:lang w:eastAsia="en-IN"/>
        </w:rPr>
        <w:t>Hint:    Lower Bollinger Band = Mean – 2*Standard Deviation</w:t>
      </w:r>
    </w:p>
    <w:p w:rsidR="0071413A" w:rsidRPr="007D5AB6" w:rsidRDefault="0071413A" w:rsidP="0071413A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  <w:r w:rsidRPr="007D5AB6">
        <w:rPr>
          <w:rFonts w:eastAsia="Times New Roman" w:cstheme="minorHAnsi"/>
          <w:sz w:val="24"/>
          <w:szCs w:val="24"/>
          <w:lang w:eastAsia="en-IN"/>
        </w:rPr>
        <w:t>             Upper Bollinger Band = Mean + 2*Standard Deviation</w:t>
      </w:r>
    </w:p>
    <w:p w:rsidR="0071413A" w:rsidRPr="007D5AB6" w:rsidRDefault="0071413A" w:rsidP="0071413A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4F2A73" w:rsidRPr="00977125" w:rsidRDefault="004F2A73" w:rsidP="004F2A73">
      <w:pPr>
        <w:rPr>
          <w:b/>
          <w:color w:val="0070C0"/>
          <w:sz w:val="24"/>
          <w:szCs w:val="24"/>
          <w:u w:val="single"/>
        </w:rPr>
      </w:pPr>
      <w:r w:rsidRPr="00977125">
        <w:rPr>
          <w:b/>
          <w:color w:val="0070C0"/>
          <w:sz w:val="24"/>
          <w:szCs w:val="24"/>
          <w:u w:val="single"/>
        </w:rPr>
        <w:t>Answer</w:t>
      </w:r>
      <w:r>
        <w:rPr>
          <w:b/>
          <w:color w:val="0070C0"/>
          <w:sz w:val="24"/>
          <w:szCs w:val="24"/>
          <w:u w:val="single"/>
        </w:rPr>
        <w:t xml:space="preserve"> 4</w:t>
      </w:r>
      <w:r w:rsidRPr="00977125">
        <w:rPr>
          <w:b/>
          <w:color w:val="0070C0"/>
          <w:sz w:val="24"/>
          <w:szCs w:val="24"/>
          <w:u w:val="single"/>
        </w:rPr>
        <w:t>:</w:t>
      </w:r>
    </w:p>
    <w:p w:rsidR="008F4983" w:rsidRPr="00AE7ACD" w:rsidRDefault="00224888" w:rsidP="006A0202">
      <w:pPr>
        <w:rPr>
          <w:ins w:id="55" w:author="Microsoft account" w:date="2021-01-30T00:13:00Z"/>
          <w:color w:val="0070C0"/>
          <w:sz w:val="24"/>
          <w:szCs w:val="24"/>
          <w:rPrChange w:id="56" w:author="Microsoft account" w:date="2021-01-30T00:30:00Z">
            <w:rPr>
              <w:ins w:id="57" w:author="Microsoft account" w:date="2021-01-30T00:13:00Z"/>
              <w:sz w:val="24"/>
              <w:szCs w:val="24"/>
            </w:rPr>
          </w:rPrChange>
        </w:rPr>
      </w:pPr>
      <w:ins w:id="58" w:author="Microsoft account" w:date="2021-01-30T00:29:00Z">
        <w:r w:rsidRPr="00AE7ACD">
          <w:rPr>
            <w:color w:val="0070C0"/>
            <w:sz w:val="24"/>
            <w:szCs w:val="24"/>
            <w:rPrChange w:id="59" w:author="Microsoft account" w:date="2021-01-30T00:30:00Z">
              <w:rPr>
                <w:sz w:val="24"/>
                <w:szCs w:val="24"/>
              </w:rPr>
            </w:rPrChange>
          </w:rPr>
          <w:t xml:space="preserve">Please refer columns D to G for the calculations for the 15-day Bollinger bands. Refer </w:t>
        </w:r>
      </w:ins>
      <w:ins w:id="60" w:author="Microsoft account" w:date="2021-01-30T00:30:00Z">
        <w:r w:rsidRPr="00AE7ACD">
          <w:rPr>
            <w:color w:val="0070C0"/>
            <w:sz w:val="24"/>
            <w:szCs w:val="24"/>
            <w:rPrChange w:id="61" w:author="Microsoft account" w:date="2021-01-30T00:30:00Z">
              <w:rPr>
                <w:sz w:val="24"/>
                <w:szCs w:val="24"/>
              </w:rPr>
            </w:rPrChange>
          </w:rPr>
          <w:t>SPY-Bollinger-Bands-Chart tab for the Bollinger bands chart.</w:t>
        </w:r>
      </w:ins>
    </w:p>
    <w:p w:rsidR="00527A12" w:rsidRPr="00527A12" w:rsidRDefault="00527A12" w:rsidP="006A0202">
      <w:pPr>
        <w:rPr>
          <w:color w:val="0070C0"/>
          <w:sz w:val="24"/>
          <w:szCs w:val="24"/>
          <w:rPrChange w:id="62" w:author="Microsoft account" w:date="2021-01-30T00:13:00Z">
            <w:rPr>
              <w:sz w:val="24"/>
              <w:szCs w:val="24"/>
            </w:rPr>
          </w:rPrChange>
        </w:rPr>
      </w:pPr>
      <w:ins w:id="63" w:author="Microsoft account" w:date="2021-01-30T00:13:00Z">
        <w:r>
          <w:rPr>
            <w:color w:val="0070C0"/>
            <w:sz w:val="24"/>
            <w:szCs w:val="24"/>
          </w:rPr>
          <w:t>Please note that the data has been sorted from oldest to newest dates.</w:t>
        </w:r>
      </w:ins>
    </w:p>
    <w:p w:rsidR="00D86D15" w:rsidRPr="008F4983" w:rsidRDefault="00D86D15" w:rsidP="00D86D15">
      <w:pPr>
        <w:rPr>
          <w:b/>
          <w:sz w:val="24"/>
          <w:szCs w:val="24"/>
          <w:u w:val="single"/>
        </w:rPr>
      </w:pPr>
      <w:r w:rsidRPr="008F4983">
        <w:rPr>
          <w:b/>
          <w:sz w:val="24"/>
          <w:szCs w:val="24"/>
          <w:u w:val="single"/>
        </w:rPr>
        <w:t>Question 5:</w:t>
      </w:r>
    </w:p>
    <w:p w:rsidR="0071413A" w:rsidRPr="007D5AB6" w:rsidRDefault="0071413A" w:rsidP="0071413A">
      <w:pPr>
        <w:spacing w:after="0" w:line="240" w:lineRule="auto"/>
        <w:ind w:left="720"/>
        <w:rPr>
          <w:rFonts w:eastAsia="Times New Roman" w:cs="Times New Roman"/>
          <w:sz w:val="24"/>
          <w:szCs w:val="24"/>
          <w:lang w:eastAsia="en-IN"/>
        </w:rPr>
      </w:pPr>
    </w:p>
    <w:p w:rsidR="2EB77073" w:rsidRDefault="2EB77073" w:rsidP="2EB77073">
      <w:pPr>
        <w:spacing w:after="0" w:line="240" w:lineRule="auto"/>
        <w:rPr>
          <w:rFonts w:eastAsiaTheme="minorEastAsia"/>
          <w:sz w:val="24"/>
          <w:szCs w:val="24"/>
          <w:lang w:eastAsia="en-IN"/>
        </w:rPr>
      </w:pPr>
      <w:r w:rsidRPr="2EB77073">
        <w:rPr>
          <w:rFonts w:eastAsiaTheme="minorEastAsia"/>
          <w:sz w:val="24"/>
          <w:szCs w:val="24"/>
          <w:lang w:eastAsia="en-IN"/>
        </w:rPr>
        <w:t xml:space="preserve">5. Calculate 90% Confidence </w:t>
      </w:r>
      <w:proofErr w:type="spellStart"/>
      <w:r w:rsidRPr="2EB77073">
        <w:rPr>
          <w:rFonts w:eastAsiaTheme="minorEastAsia"/>
          <w:sz w:val="24"/>
          <w:szCs w:val="24"/>
          <w:lang w:eastAsia="en-IN"/>
        </w:rPr>
        <w:t>VaR</w:t>
      </w:r>
      <w:proofErr w:type="spellEnd"/>
      <w:r w:rsidRPr="2EB77073">
        <w:rPr>
          <w:rFonts w:eastAsiaTheme="minorEastAsia"/>
          <w:sz w:val="24"/>
          <w:szCs w:val="24"/>
          <w:lang w:eastAsia="en-IN"/>
        </w:rPr>
        <w:t xml:space="preserve"> value for Bank of America stock, for a period of 20 days, using the Monte Carlo Simulation. (</w:t>
      </w:r>
      <w:proofErr w:type="gramStart"/>
      <w:r w:rsidRPr="2EB77073">
        <w:rPr>
          <w:rFonts w:eastAsiaTheme="minorEastAsia"/>
          <w:sz w:val="24"/>
          <w:szCs w:val="24"/>
          <w:lang w:eastAsia="en-IN"/>
        </w:rPr>
        <w:t>refer</w:t>
      </w:r>
      <w:proofErr w:type="gramEnd"/>
      <w:r w:rsidRPr="2EB77073">
        <w:rPr>
          <w:rFonts w:eastAsiaTheme="minorEastAsia"/>
          <w:sz w:val="24"/>
          <w:szCs w:val="24"/>
          <w:lang w:eastAsia="en-IN"/>
        </w:rPr>
        <w:t xml:space="preserve"> sheet “Bank of America Monte Carlo”</w:t>
      </w:r>
    </w:p>
    <w:p w:rsidR="0071413A" w:rsidRDefault="0071413A" w:rsidP="0071413A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4F2A73" w:rsidRPr="00977125" w:rsidRDefault="004F2A73" w:rsidP="004F2A73">
      <w:pPr>
        <w:rPr>
          <w:b/>
          <w:color w:val="0070C0"/>
          <w:sz w:val="24"/>
          <w:szCs w:val="24"/>
          <w:u w:val="single"/>
        </w:rPr>
      </w:pPr>
      <w:r w:rsidRPr="00977125">
        <w:rPr>
          <w:b/>
          <w:color w:val="0070C0"/>
          <w:sz w:val="24"/>
          <w:szCs w:val="24"/>
          <w:u w:val="single"/>
        </w:rPr>
        <w:t>Answer</w:t>
      </w:r>
      <w:r>
        <w:rPr>
          <w:b/>
          <w:color w:val="0070C0"/>
          <w:sz w:val="24"/>
          <w:szCs w:val="24"/>
          <w:u w:val="single"/>
        </w:rPr>
        <w:t xml:space="preserve"> 5</w:t>
      </w:r>
      <w:r w:rsidRPr="00977125">
        <w:rPr>
          <w:b/>
          <w:color w:val="0070C0"/>
          <w:sz w:val="24"/>
          <w:szCs w:val="24"/>
          <w:u w:val="single"/>
        </w:rPr>
        <w:t>:</w:t>
      </w:r>
    </w:p>
    <w:p w:rsidR="006D4D0B" w:rsidRPr="006D4D0B" w:rsidRDefault="006D4D0B">
      <w:pPr>
        <w:pStyle w:val="ListParagraph"/>
        <w:numPr>
          <w:ilvl w:val="0"/>
          <w:numId w:val="2"/>
        </w:numPr>
        <w:rPr>
          <w:ins w:id="64" w:author="Microsoft account" w:date="2021-02-01T21:03:00Z"/>
          <w:color w:val="0070C0"/>
          <w:sz w:val="24"/>
          <w:szCs w:val="24"/>
          <w:rPrChange w:id="65" w:author="Microsoft account" w:date="2021-02-01T21:05:00Z">
            <w:rPr>
              <w:ins w:id="66" w:author="Microsoft account" w:date="2021-02-01T21:03:00Z"/>
              <w:sz w:val="24"/>
              <w:szCs w:val="24"/>
            </w:rPr>
          </w:rPrChange>
        </w:rPr>
        <w:pPrChange w:id="67" w:author="Microsoft account" w:date="2021-02-01T21:03:00Z">
          <w:pPr/>
        </w:pPrChange>
      </w:pPr>
      <w:ins w:id="68" w:author="Microsoft account" w:date="2021-02-01T21:00:00Z">
        <w:r w:rsidRPr="006D4D0B">
          <w:rPr>
            <w:color w:val="0070C0"/>
            <w:sz w:val="24"/>
            <w:szCs w:val="24"/>
            <w:rPrChange w:id="69" w:author="Microsoft account" w:date="2021-02-01T21:05:00Z">
              <w:rPr/>
            </w:rPrChange>
          </w:rPr>
          <w:t xml:space="preserve">Please refer the Simulations table starting from column J for the </w:t>
        </w:r>
      </w:ins>
      <w:ins w:id="70" w:author="Microsoft account" w:date="2021-02-01T21:01:00Z">
        <w:r w:rsidRPr="006D4D0B">
          <w:rPr>
            <w:color w:val="0070C0"/>
            <w:sz w:val="24"/>
            <w:szCs w:val="24"/>
            <w:rPrChange w:id="71" w:author="Microsoft account" w:date="2021-02-01T21:05:00Z">
              <w:rPr/>
            </w:rPrChange>
          </w:rPr>
          <w:t xml:space="preserve">20 day </w:t>
        </w:r>
      </w:ins>
      <w:ins w:id="72" w:author="Microsoft account" w:date="2021-02-01T21:00:00Z">
        <w:r w:rsidRPr="006D4D0B">
          <w:rPr>
            <w:color w:val="0070C0"/>
            <w:sz w:val="24"/>
            <w:szCs w:val="24"/>
            <w:rPrChange w:id="73" w:author="Microsoft account" w:date="2021-02-01T21:05:00Z">
              <w:rPr/>
            </w:rPrChange>
          </w:rPr>
          <w:t xml:space="preserve">Monte Carlo simulated prices for </w:t>
        </w:r>
      </w:ins>
      <w:ins w:id="74" w:author="Microsoft account" w:date="2021-02-01T21:01:00Z">
        <w:r w:rsidRPr="006D4D0B">
          <w:rPr>
            <w:color w:val="0070C0"/>
            <w:sz w:val="24"/>
            <w:szCs w:val="24"/>
            <w:rPrChange w:id="75" w:author="Microsoft account" w:date="2021-02-01T21:05:00Z">
              <w:rPr/>
            </w:rPrChange>
          </w:rPr>
          <w:t>Bank of America</w:t>
        </w:r>
      </w:ins>
      <w:ins w:id="76" w:author="Microsoft account" w:date="2021-02-01T21:02:00Z">
        <w:r w:rsidRPr="006D4D0B">
          <w:rPr>
            <w:color w:val="0070C0"/>
            <w:sz w:val="24"/>
            <w:szCs w:val="24"/>
            <w:rPrChange w:id="77" w:author="Microsoft account" w:date="2021-02-01T21:05:00Z">
              <w:rPr/>
            </w:rPrChange>
          </w:rPr>
          <w:t xml:space="preserve">. </w:t>
        </w:r>
      </w:ins>
    </w:p>
    <w:p w:rsidR="00585663" w:rsidRPr="006D4D0B" w:rsidRDefault="006D4D0B">
      <w:pPr>
        <w:pStyle w:val="ListParagraph"/>
        <w:numPr>
          <w:ilvl w:val="0"/>
          <w:numId w:val="2"/>
        </w:numPr>
        <w:rPr>
          <w:ins w:id="78" w:author="Microsoft account" w:date="2021-02-01T21:03:00Z"/>
          <w:color w:val="0070C0"/>
          <w:sz w:val="24"/>
          <w:szCs w:val="24"/>
          <w:rPrChange w:id="79" w:author="Microsoft account" w:date="2021-02-01T21:05:00Z">
            <w:rPr>
              <w:ins w:id="80" w:author="Microsoft account" w:date="2021-02-01T21:03:00Z"/>
              <w:sz w:val="24"/>
              <w:szCs w:val="24"/>
            </w:rPr>
          </w:rPrChange>
        </w:rPr>
        <w:pPrChange w:id="81" w:author="Microsoft account" w:date="2021-02-01T21:03:00Z">
          <w:pPr/>
        </w:pPrChange>
      </w:pPr>
      <w:ins w:id="82" w:author="Microsoft account" w:date="2021-02-01T21:02:00Z">
        <w:r w:rsidRPr="006D4D0B">
          <w:rPr>
            <w:color w:val="0070C0"/>
            <w:sz w:val="24"/>
            <w:szCs w:val="24"/>
            <w:rPrChange w:id="83" w:author="Microsoft account" w:date="2021-02-01T21:05:00Z">
              <w:rPr/>
            </w:rPrChange>
          </w:rPr>
          <w:t>Probable price range of the stock at 90% confidence can be f</w:t>
        </w:r>
      </w:ins>
      <w:ins w:id="84" w:author="Microsoft account" w:date="2021-02-01T21:03:00Z">
        <w:r w:rsidRPr="006D4D0B">
          <w:rPr>
            <w:color w:val="0070C0"/>
            <w:sz w:val="24"/>
            <w:szCs w:val="24"/>
            <w:rPrChange w:id="85" w:author="Microsoft account" w:date="2021-02-01T21:05:00Z">
              <w:rPr/>
            </w:rPrChange>
          </w:rPr>
          <w:t>o</w:t>
        </w:r>
      </w:ins>
      <w:ins w:id="86" w:author="Microsoft account" w:date="2021-02-01T21:02:00Z">
        <w:r w:rsidRPr="006D4D0B">
          <w:rPr>
            <w:color w:val="0070C0"/>
            <w:sz w:val="24"/>
            <w:szCs w:val="24"/>
            <w:rPrChange w:id="87" w:author="Microsoft account" w:date="2021-02-01T21:05:00Z">
              <w:rPr/>
            </w:rPrChange>
          </w:rPr>
          <w:t xml:space="preserve">und in cells </w:t>
        </w:r>
      </w:ins>
      <w:ins w:id="88" w:author="Microsoft account" w:date="2021-02-01T21:03:00Z">
        <w:r w:rsidRPr="006D4D0B">
          <w:rPr>
            <w:color w:val="0070C0"/>
            <w:sz w:val="24"/>
            <w:szCs w:val="24"/>
            <w:rPrChange w:id="89" w:author="Microsoft account" w:date="2021-02-01T21:05:00Z">
              <w:rPr/>
            </w:rPrChange>
          </w:rPr>
          <w:t>F9 &amp; G9.</w:t>
        </w:r>
      </w:ins>
    </w:p>
    <w:p w:rsidR="006D4D0B" w:rsidRPr="006D4D0B" w:rsidRDefault="006D4D0B">
      <w:pPr>
        <w:pStyle w:val="ListParagraph"/>
        <w:numPr>
          <w:ilvl w:val="0"/>
          <w:numId w:val="2"/>
        </w:numPr>
        <w:rPr>
          <w:ins w:id="90" w:author="Microsoft account" w:date="2021-02-01T21:04:00Z"/>
          <w:color w:val="0070C0"/>
          <w:sz w:val="24"/>
          <w:szCs w:val="24"/>
          <w:rPrChange w:id="91" w:author="Microsoft account" w:date="2021-02-01T21:05:00Z">
            <w:rPr>
              <w:ins w:id="92" w:author="Microsoft account" w:date="2021-02-01T21:04:00Z"/>
              <w:sz w:val="24"/>
              <w:szCs w:val="24"/>
            </w:rPr>
          </w:rPrChange>
        </w:rPr>
        <w:pPrChange w:id="93" w:author="Microsoft account" w:date="2021-02-01T21:03:00Z">
          <w:pPr/>
        </w:pPrChange>
      </w:pPr>
      <w:ins w:id="94" w:author="Microsoft account" w:date="2021-02-01T21:03:00Z">
        <w:r w:rsidRPr="006D4D0B">
          <w:rPr>
            <w:color w:val="0070C0"/>
            <w:sz w:val="24"/>
            <w:szCs w:val="24"/>
            <w:rPrChange w:id="95" w:author="Microsoft account" w:date="2021-02-01T21:05:00Z">
              <w:rPr>
                <w:sz w:val="24"/>
                <w:szCs w:val="24"/>
              </w:rPr>
            </w:rPrChange>
          </w:rPr>
          <w:t xml:space="preserve">Minimum stock price in the 20 day period at 90% confidence can be found in </w:t>
        </w:r>
      </w:ins>
      <w:ins w:id="96" w:author="Microsoft account" w:date="2021-02-01T21:04:00Z">
        <w:r w:rsidRPr="006D4D0B">
          <w:rPr>
            <w:color w:val="0070C0"/>
            <w:sz w:val="24"/>
            <w:szCs w:val="24"/>
            <w:rPrChange w:id="97" w:author="Microsoft account" w:date="2021-02-01T21:05:00Z">
              <w:rPr>
                <w:sz w:val="24"/>
                <w:szCs w:val="24"/>
              </w:rPr>
            </w:rPrChange>
          </w:rPr>
          <w:t xml:space="preserve">G12 and </w:t>
        </w:r>
        <w:proofErr w:type="spellStart"/>
        <w:r w:rsidRPr="006D4D0B">
          <w:rPr>
            <w:color w:val="0070C0"/>
            <w:sz w:val="24"/>
            <w:szCs w:val="24"/>
            <w:rPrChange w:id="98" w:author="Microsoft account" w:date="2021-02-01T21:05:00Z">
              <w:rPr>
                <w:sz w:val="24"/>
                <w:szCs w:val="24"/>
              </w:rPr>
            </w:rPrChange>
          </w:rPr>
          <w:t>VaR</w:t>
        </w:r>
        <w:proofErr w:type="spellEnd"/>
        <w:r w:rsidRPr="006D4D0B">
          <w:rPr>
            <w:color w:val="0070C0"/>
            <w:sz w:val="24"/>
            <w:szCs w:val="24"/>
            <w:rPrChange w:id="99" w:author="Microsoft account" w:date="2021-02-01T21:05:00Z">
              <w:rPr>
                <w:sz w:val="24"/>
                <w:szCs w:val="24"/>
              </w:rPr>
            </w:rPrChange>
          </w:rPr>
          <w:t xml:space="preserve"> at 90% confidence in G15.</w:t>
        </w:r>
      </w:ins>
    </w:p>
    <w:p w:rsidR="00AB5FF9" w:rsidRPr="00AB5FF9" w:rsidRDefault="00AB5FF9" w:rsidP="008F4983">
      <w:pPr>
        <w:rPr>
          <w:color w:val="0070C0"/>
          <w:sz w:val="24"/>
          <w:szCs w:val="24"/>
          <w:rPrChange w:id="100" w:author="Microsoft account" w:date="2021-01-30T18:34:00Z">
            <w:rPr>
              <w:sz w:val="24"/>
              <w:szCs w:val="24"/>
            </w:rPr>
          </w:rPrChange>
        </w:rPr>
      </w:pPr>
      <w:ins w:id="101" w:author="Microsoft account" w:date="2021-01-30T18:34:00Z">
        <w:r>
          <w:rPr>
            <w:color w:val="0070C0"/>
            <w:sz w:val="24"/>
            <w:szCs w:val="24"/>
          </w:rPr>
          <w:t>Please note that the data has been sorted from oldest to newest dates.</w:t>
        </w:r>
      </w:ins>
    </w:p>
    <w:sectPr w:rsidR="00AB5FF9" w:rsidRPr="00AB5FF9" w:rsidSect="00D86D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0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E3B" w:rsidRDefault="00791E3B">
      <w:pPr>
        <w:spacing w:after="0" w:line="240" w:lineRule="auto"/>
      </w:pPr>
      <w:r>
        <w:separator/>
      </w:r>
    </w:p>
  </w:endnote>
  <w:endnote w:type="continuationSeparator" w:id="0">
    <w:p w:rsidR="00791E3B" w:rsidRDefault="00791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BF5" w:rsidRDefault="00D23BF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61" w:rsidRDefault="00791E3B" w:rsidP="00860F61">
    <w:pPr>
      <w:pStyle w:val="Footer"/>
      <w:jc w:val="center"/>
    </w:pPr>
    <w:r>
      <w:rPr>
        <w:rFonts w:ascii="Georgia" w:eastAsia="Georgia" w:hAnsi="Georgia"/>
        <w:noProof/>
        <w:lang w:val="en-IN" w:eastAsia="en-IN"/>
      </w:rPr>
      <w:pict>
        <v:group id="Group 52" o:spid="_x0000_s2050" style="position:absolute;left:0;text-align:left;margin-left:561.75pt;margin-top:0;width:32.95pt;height:34.5pt;z-index:251664384;mso-position-horizontal-relative:left-margin-area;mso-position-vertical:center;mso-position-vertical-relative:bottom-margin-area" coordorigin="726,14496" coordsize="659,690">
          <v:rect id="Rectangle 53" o:spid="_x0000_s2053" style="position:absolute;left:831;top:14552;width:512;height:52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" fillcolor="#943634" strokecolor="#943634"/>
          <v:rect id="Rectangle 54" o:spid="_x0000_s2052" style="position:absolute;left:831;top:15117;width:512;height:4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" fillcolor="#943634" strokecolor="#943634"/>
          <v:shapetype id="_x0000_t202" coordsize="21600,21600" o:spt="202" path="m,l,21600r21600,l21600,xe">
            <v:stroke joinstyle="miter"/>
            <v:path gradientshapeok="t" o:connecttype="rect"/>
          </v:shapetype>
          <v:shape id="Text Box 55" o:spid="_x0000_s2051" type="#_x0000_t202" style="position:absolute;left:726;top:14496;width:659;height:690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" filled="f" stroked="f">
            <v:textbox inset="0,0,0,0">
              <w:txbxContent>
                <w:p w:rsidR="00860F61" w:rsidRDefault="008D5413" w:rsidP="00860F61">
                  <w:pPr>
                    <w:pStyle w:val="Footer"/>
                    <w:jc w:val="center"/>
                    <w:rPr>
                      <w:b/>
                      <w:bCs/>
                      <w:i/>
                      <w:iCs/>
                      <w:color w:val="FFFFFF" w:themeColor="background1"/>
                      <w:sz w:val="36"/>
                      <w:szCs w:val="36"/>
                    </w:rPr>
                  </w:pPr>
                  <w:r>
                    <w:fldChar w:fldCharType="begin"/>
                  </w:r>
                  <w:r w:rsidR="00860F61">
                    <w:instrText xml:space="preserve"> PAGE    \* MERGEFORMAT </w:instrText>
                  </w:r>
                  <w:r>
                    <w:fldChar w:fldCharType="separate"/>
                  </w:r>
                  <w:r w:rsidR="00F65556" w:rsidRPr="00F65556">
                    <w:rPr>
                      <w:b/>
                      <w:bCs/>
                      <w:i/>
                      <w:iCs/>
                      <w:noProof/>
                      <w:color w:val="FFFFFF" w:themeColor="background1"/>
                      <w:sz w:val="36"/>
                      <w:szCs w:val="36"/>
                    </w:rPr>
                    <w:t>2</w:t>
                  </w:r>
                  <w:r>
                    <w:rPr>
                      <w:b/>
                      <w:bCs/>
                      <w:i/>
                      <w:iCs/>
                      <w:noProof/>
                      <w:color w:val="FFFFFF" w:themeColor="background1"/>
                      <w:sz w:val="36"/>
                      <w:szCs w:val="36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  <w:r w:rsidR="000F6CE5">
      <w:rPr>
        <w:rFonts w:ascii="Georgia" w:eastAsia="Georgia" w:hAnsi="Georgia"/>
      </w:rPr>
      <w:t>V</w:t>
    </w:r>
    <w:r w:rsidR="00124D64">
      <w:rPr>
        <w:rFonts w:ascii="Georgia" w:eastAsia="Georgia" w:hAnsi="Georgia"/>
      </w:rPr>
      <w:t>ersion 10.0.2</w:t>
    </w:r>
    <w:r w:rsidR="00860F61">
      <w:rPr>
        <w:rFonts w:ascii="Georgia" w:eastAsia="Georgia" w:hAnsi="Georgia"/>
      </w:rPr>
      <w:t xml:space="preserve">© Copyright </w:t>
    </w:r>
    <w:proofErr w:type="spellStart"/>
    <w:r w:rsidR="00860F61">
      <w:rPr>
        <w:rFonts w:ascii="Georgia" w:eastAsia="Georgia" w:hAnsi="Georgia"/>
      </w:rPr>
      <w:t>QuantInsti</w:t>
    </w:r>
    <w:proofErr w:type="spellEnd"/>
    <w:r w:rsidR="00860F61">
      <w:rPr>
        <w:rFonts w:ascii="Georgia" w:eastAsia="Georgia" w:hAnsi="Georgia"/>
      </w:rPr>
      <w:t xml:space="preserve"> Quantitative Learning Private Limited.</w:t>
    </w:r>
    <w:sdt>
      <w:sdtPr>
        <w:id w:val="-1361660434"/>
        <w:docPartObj>
          <w:docPartGallery w:val="Page Numbers (Bottom of Page)"/>
          <w:docPartUnique/>
        </w:docPartObj>
      </w:sdtPr>
      <w:sdtEndPr/>
      <w:sdtContent/>
    </w:sdt>
  </w:p>
  <w:p w:rsidR="00860F61" w:rsidRDefault="00860F61" w:rsidP="00860F61">
    <w:pPr>
      <w:pStyle w:val="Footer"/>
    </w:pPr>
    <w:r>
      <w:rPr>
        <w:rFonts w:ascii="Georgia" w:eastAsia="Georgia" w:hAnsi="Georgia"/>
      </w:rPr>
      <w:ptab w:relativeTo="margin" w:alignment="center" w:leader="non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BF5" w:rsidRDefault="00D23B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E3B" w:rsidRDefault="00791E3B">
      <w:pPr>
        <w:spacing w:after="0" w:line="240" w:lineRule="auto"/>
      </w:pPr>
      <w:r>
        <w:separator/>
      </w:r>
    </w:p>
  </w:footnote>
  <w:footnote w:type="continuationSeparator" w:id="0">
    <w:p w:rsidR="00791E3B" w:rsidRDefault="00791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A8F" w:rsidRDefault="00791E3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37245" o:spid="_x0000_s2060" type="#_x0000_t75" alt="QI-LOGO" style="position:absolute;margin-left:0;margin-top:0;width:319.95pt;height:319.95pt;z-index:-251650048;mso-wrap-edited:f;mso-position-horizontal:center;mso-position-horizontal-relative:margin;mso-position-vertical:center;mso-position-vertical-relative:margin" o:allowincell="f">
          <v:imagedata r:id="rId1" o:title="QI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18F0" w:rsidRDefault="00791E3B" w:rsidP="00AB18F0">
    <w:pPr>
      <w:pStyle w:val="Header"/>
      <w:tabs>
        <w:tab w:val="clear" w:pos="4680"/>
        <w:tab w:val="clear" w:pos="9360"/>
        <w:tab w:val="right" w:pos="9026"/>
      </w:tabs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37246" o:spid="_x0000_s2059" type="#_x0000_t75" alt="QI-LOGO" style="position:absolute;margin-left:0;margin-top:0;width:319.95pt;height:319.95pt;z-index:-251649024;mso-wrap-edited:f;mso-position-horizontal:center;mso-position-horizontal-relative:margin;mso-position-vertical:center;mso-position-vertical-relative:margin" o:allowincell="f">
          <v:imagedata r:id="rId1" o:title="QI-LOGO" gain="19661f" blacklevel="22938f"/>
          <w10:wrap anchorx="margin" anchory="margin"/>
        </v:shape>
      </w:pict>
    </w:r>
    <w:r>
      <w:rPr>
        <w:noProof/>
        <w:lang w:eastAsia="en-IN"/>
      </w:rPr>
      <w:pict>
        <v:group id="Group 468" o:spid="_x0000_s2056" style="position:absolute;margin-left:9.95pt;margin-top:-27.95pt;width:593.5pt;height:91.1pt;z-index:251657216;mso-width-percent:1000;mso-position-horizontal-relative:page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2058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" strokecolor="#31849b"/>
          <v:rect id="Rectangle 470" o:spid="_x0000_s2057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" filled="f" stroked="f"/>
          <w10:wrap anchorx="page" anchory="page"/>
        </v:group>
      </w:pict>
    </w:r>
    <w:r>
      <w:rPr>
        <w:noProof/>
        <w:lang w:eastAsia="en-IN"/>
      </w:rPr>
      <w:pict>
        <v:rect id="Rectangle 471" o:spid="_x0000_s2055" style="position:absolute;margin-left:0;margin-top:0;width:7.15pt;height:63.15pt;z-index:251658240;visibility:visible;mso-height-percent:900;mso-position-horizontal:center;mso-position-horizontal-relative:right-margin-area;mso-position-vertical:top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" fillcolor="#4bacc6 [3208]" strokecolor="#4f81bd [3204]">
          <w10:wrap anchorx="margin" anchory="page"/>
        </v:rect>
      </w:pict>
    </w:r>
    <w:r>
      <w:rPr>
        <w:noProof/>
        <w:lang w:eastAsia="en-IN"/>
      </w:rPr>
      <w:pict>
        <v:rect id="Rectangle 472" o:spid="_x0000_s2054" style="position:absolute;margin-left:0;margin-top:0;width:7.15pt;height:63.15pt;z-index:251659264;visibility:visible;mso-height-percent:900;mso-position-horizontal:center;mso-position-horizontal-relative:left-margin-area;mso-position-vertical:top;mso-position-vertical-relative:page;mso-height-percent:900;mso-height-relative:top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" fillcolor="#4bacc6 [3208]" strokecolor="#4f81bd [3204]">
          <w10:wrap anchorx="margin" anchory="page"/>
        </v:rect>
      </w:pict>
    </w:r>
    <w:r w:rsidR="00BF6BD1">
      <w:tab/>
    </w:r>
    <w:r w:rsidR="00860F61">
      <w:rPr>
        <w:noProof/>
        <w:lang w:eastAsia="en-IN"/>
      </w:rPr>
      <w:drawing>
        <wp:inline distT="0" distB="0" distL="0" distR="0">
          <wp:extent cx="577935" cy="57793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77935" cy="577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A8F" w:rsidRDefault="00791E3B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37244" o:spid="_x0000_s2049" type="#_x0000_t75" alt="QI-LOGO" style="position:absolute;margin-left:0;margin-top:0;width:319.95pt;height:319.95pt;z-index:-251651072;mso-wrap-edited:f;mso-position-horizontal:center;mso-position-horizontal-relative:margin;mso-position-vertical:center;mso-position-vertical-relative:margin" o:allowincell="f">
          <v:imagedata r:id="rId1" o:title="QI-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866379"/>
    <w:multiLevelType w:val="hybridMultilevel"/>
    <w:tmpl w:val="B67E7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74B54"/>
    <w:multiLevelType w:val="hybridMultilevel"/>
    <w:tmpl w:val="154C4A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account">
    <w15:presenceInfo w15:providerId="Windows Live" w15:userId="e0510af7feb80d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hdrShapeDefaults>
    <o:shapedefaults v:ext="edit" spidmax="2061"/>
    <o:shapelayout v:ext="edit">
      <o:idmap v:ext="edit" data="2"/>
      <o:rules v:ext="edit">
        <o:r id="V:Rule1" type="connector" idref="#AutoShape 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6BD1"/>
    <w:rsid w:val="000E668B"/>
    <w:rsid w:val="000F6CE5"/>
    <w:rsid w:val="00124D64"/>
    <w:rsid w:val="00124EA1"/>
    <w:rsid w:val="00130FDC"/>
    <w:rsid w:val="00163E9A"/>
    <w:rsid w:val="0018764D"/>
    <w:rsid w:val="00190F0F"/>
    <w:rsid w:val="001A3443"/>
    <w:rsid w:val="001C38F5"/>
    <w:rsid w:val="001D2F1E"/>
    <w:rsid w:val="0022158A"/>
    <w:rsid w:val="00221F72"/>
    <w:rsid w:val="00224888"/>
    <w:rsid w:val="00236DC1"/>
    <w:rsid w:val="00266120"/>
    <w:rsid w:val="0028172C"/>
    <w:rsid w:val="00297866"/>
    <w:rsid w:val="002B68B3"/>
    <w:rsid w:val="002C0277"/>
    <w:rsid w:val="002D6983"/>
    <w:rsid w:val="002F0A52"/>
    <w:rsid w:val="003262C1"/>
    <w:rsid w:val="00333025"/>
    <w:rsid w:val="0035265D"/>
    <w:rsid w:val="00356150"/>
    <w:rsid w:val="0038173A"/>
    <w:rsid w:val="003B0A9B"/>
    <w:rsid w:val="003C49F8"/>
    <w:rsid w:val="0040338F"/>
    <w:rsid w:val="0043735D"/>
    <w:rsid w:val="00467968"/>
    <w:rsid w:val="004C271A"/>
    <w:rsid w:val="004E2B0D"/>
    <w:rsid w:val="004F14F9"/>
    <w:rsid w:val="004F2A73"/>
    <w:rsid w:val="005175F3"/>
    <w:rsid w:val="00527A12"/>
    <w:rsid w:val="005311F5"/>
    <w:rsid w:val="005410C0"/>
    <w:rsid w:val="0055084F"/>
    <w:rsid w:val="00573872"/>
    <w:rsid w:val="005738B1"/>
    <w:rsid w:val="00577C00"/>
    <w:rsid w:val="00584222"/>
    <w:rsid w:val="00585663"/>
    <w:rsid w:val="00586F5C"/>
    <w:rsid w:val="005F6760"/>
    <w:rsid w:val="005F7A0F"/>
    <w:rsid w:val="00626313"/>
    <w:rsid w:val="0063597E"/>
    <w:rsid w:val="006A0202"/>
    <w:rsid w:val="006A52BD"/>
    <w:rsid w:val="006C1146"/>
    <w:rsid w:val="006D22CA"/>
    <w:rsid w:val="006D2C2D"/>
    <w:rsid w:val="006D4D0B"/>
    <w:rsid w:val="0071413A"/>
    <w:rsid w:val="00761DF4"/>
    <w:rsid w:val="00762ABF"/>
    <w:rsid w:val="00791E3B"/>
    <w:rsid w:val="007A1459"/>
    <w:rsid w:val="007A7D7B"/>
    <w:rsid w:val="007D3C75"/>
    <w:rsid w:val="007D5146"/>
    <w:rsid w:val="00813B70"/>
    <w:rsid w:val="00860F61"/>
    <w:rsid w:val="00864ADF"/>
    <w:rsid w:val="008A0AA5"/>
    <w:rsid w:val="008C4B87"/>
    <w:rsid w:val="008D156A"/>
    <w:rsid w:val="008D5413"/>
    <w:rsid w:val="008F4983"/>
    <w:rsid w:val="00904D48"/>
    <w:rsid w:val="00913FC7"/>
    <w:rsid w:val="00945388"/>
    <w:rsid w:val="009535C1"/>
    <w:rsid w:val="00965FBC"/>
    <w:rsid w:val="00974E9D"/>
    <w:rsid w:val="00977125"/>
    <w:rsid w:val="009B287B"/>
    <w:rsid w:val="009D46B9"/>
    <w:rsid w:val="009E7A8F"/>
    <w:rsid w:val="00A06475"/>
    <w:rsid w:val="00A21948"/>
    <w:rsid w:val="00A60F2C"/>
    <w:rsid w:val="00A6375E"/>
    <w:rsid w:val="00A764C6"/>
    <w:rsid w:val="00A81645"/>
    <w:rsid w:val="00AB5FF9"/>
    <w:rsid w:val="00AE7ACD"/>
    <w:rsid w:val="00B01908"/>
    <w:rsid w:val="00B124FC"/>
    <w:rsid w:val="00B12993"/>
    <w:rsid w:val="00B520C1"/>
    <w:rsid w:val="00B74043"/>
    <w:rsid w:val="00B80A62"/>
    <w:rsid w:val="00BA05EC"/>
    <w:rsid w:val="00BB314D"/>
    <w:rsid w:val="00BD332B"/>
    <w:rsid w:val="00BE7F33"/>
    <w:rsid w:val="00BF6BD1"/>
    <w:rsid w:val="00CE5C58"/>
    <w:rsid w:val="00D01A0D"/>
    <w:rsid w:val="00D06B72"/>
    <w:rsid w:val="00D23BF5"/>
    <w:rsid w:val="00D25559"/>
    <w:rsid w:val="00D338BB"/>
    <w:rsid w:val="00D3428B"/>
    <w:rsid w:val="00D722F7"/>
    <w:rsid w:val="00D84764"/>
    <w:rsid w:val="00D86D15"/>
    <w:rsid w:val="00DB5F43"/>
    <w:rsid w:val="00DB7E20"/>
    <w:rsid w:val="00E01FBB"/>
    <w:rsid w:val="00E26BDE"/>
    <w:rsid w:val="00E31BAE"/>
    <w:rsid w:val="00E5524D"/>
    <w:rsid w:val="00E84CF5"/>
    <w:rsid w:val="00E965AF"/>
    <w:rsid w:val="00EA1E3A"/>
    <w:rsid w:val="00F04C9B"/>
    <w:rsid w:val="00F31FE7"/>
    <w:rsid w:val="00F65556"/>
    <w:rsid w:val="00F81D4A"/>
    <w:rsid w:val="00FF0B37"/>
    <w:rsid w:val="23D8B60B"/>
    <w:rsid w:val="2EB77073"/>
    <w:rsid w:val="5D8ECB5B"/>
    <w:rsid w:val="7BC3CE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5:docId w15:val="{E72BCD1F-ADA0-4F6A-B82F-909C0A8A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BD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6B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F6BD1"/>
    <w:pPr>
      <w:tabs>
        <w:tab w:val="center" w:pos="4680"/>
        <w:tab w:val="right" w:pos="9360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BF6BD1"/>
  </w:style>
  <w:style w:type="character" w:styleId="Hyperlink">
    <w:name w:val="Hyperlink"/>
    <w:basedOn w:val="DefaultParagraphFont"/>
    <w:uiPriority w:val="99"/>
    <w:unhideWhenUsed/>
    <w:rsid w:val="00BF6BD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BD1"/>
    <w:pPr>
      <w:spacing w:after="0" w:line="240" w:lineRule="auto"/>
    </w:pPr>
    <w:rPr>
      <w:rFonts w:ascii="Tahoma" w:hAnsi="Tahoma" w:cs="Tahoma"/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D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D255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559"/>
    <w:rPr>
      <w:lang w:val="en-US"/>
    </w:rPr>
  </w:style>
  <w:style w:type="paragraph" w:styleId="ListParagraph">
    <w:name w:val="List Paragraph"/>
    <w:basedOn w:val="Normal"/>
    <w:uiPriority w:val="34"/>
    <w:qFormat/>
    <w:rsid w:val="004F14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2A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2A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2A7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A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A73"/>
    <w:rPr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1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Sword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9660E-D65E-4742-8229-7D3487898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2559</TotalTime>
  <Pages>2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academy</dc:creator>
  <dc:description>Version 10.0.1</dc:description>
  <cp:lastModifiedBy>Microsoft account</cp:lastModifiedBy>
  <cp:revision>27</cp:revision>
  <cp:lastPrinted>2015-11-08T07:23:00Z</cp:lastPrinted>
  <dcterms:created xsi:type="dcterms:W3CDTF">2017-05-04T10:30:00Z</dcterms:created>
  <dcterms:modified xsi:type="dcterms:W3CDTF">2021-02-01T16:13:00Z</dcterms:modified>
</cp:coreProperties>
</file>